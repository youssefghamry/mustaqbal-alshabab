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80" w:rsidRDefault="00C4010A" w:rsidP="006306CF">
      <w:pPr>
        <w:spacing w:before="120" w:after="1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 xml:space="preserve">الكلمة في </w:t>
      </w:r>
      <w:r w:rsidR="006306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الرابط بحث عن الإرشاد المهني</w:t>
      </w:r>
    </w:p>
    <w:p w:rsidR="00A2538F" w:rsidRDefault="00A2538F" w:rsidP="006306CF">
      <w:pPr>
        <w:spacing w:before="120" w:after="1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العنوان احصل على بحث عن الإرشاد المهني</w:t>
      </w:r>
    </w:p>
    <w:p w:rsidR="00A2538F" w:rsidRDefault="00A2538F" w:rsidP="006306CF">
      <w:pPr>
        <w:spacing w:before="120" w:after="1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الكاتب هدير عبد الحميد</w:t>
      </w:r>
    </w:p>
    <w:p w:rsidR="006306CF" w:rsidRDefault="006306CF" w:rsidP="006306CF">
      <w:pPr>
        <w:spacing w:before="120" w:after="120"/>
        <w:jc w:val="center"/>
        <w:rPr>
          <w:rFonts w:ascii="Simplified Arabic" w:hAnsi="Simplified Arabic" w:cs="Simplified Arabic"/>
          <w:b/>
          <w:bCs/>
          <w:sz w:val="32"/>
          <w:szCs w:val="32"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الكلمات المفتاحية</w:t>
      </w:r>
      <w:r w:rsidR="00A2538F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 xml:space="preserve"> </w:t>
      </w:r>
    </w:p>
    <w:p w:rsidR="00937CA9" w:rsidRPr="00605000" w:rsidRDefault="00937CA9" w:rsidP="006306CF">
      <w:pPr>
        <w:spacing w:before="120" w:after="1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بحث عن الإرشاد المهني</w:t>
      </w:r>
    </w:p>
    <w:p w:rsidR="00C4010A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تعريف الإرشاد المهني </w:t>
      </w:r>
      <w:r>
        <w:rPr>
          <w:rFonts w:ascii="Simplified Arabic" w:hAnsi="Simplified Arabic" w:cs="Simplified Arabic"/>
          <w:sz w:val="32"/>
          <w:szCs w:val="32"/>
          <w:lang w:bidi="ar-EG"/>
        </w:rPr>
        <w:t>pdf</w:t>
      </w:r>
    </w:p>
    <w:p w:rsidR="00937CA9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نظريات الإرشاد المهني</w:t>
      </w:r>
    </w:p>
    <w:p w:rsidR="00937CA9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برامج الإرشاد المهني</w:t>
      </w:r>
    </w:p>
    <w:p w:rsidR="00A2538F" w:rsidRDefault="00A2538F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مجالات الإرشاد المهني</w:t>
      </w:r>
    </w:p>
    <w:p w:rsidR="00A2538F" w:rsidRPr="00A2538F" w:rsidRDefault="00A2538F" w:rsidP="00A2538F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  <w:r w:rsidRPr="00A2538F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بحث عن الإرشاد المهني </w:t>
      </w:r>
      <w:r w:rsidRPr="00A2538F">
        <w:rPr>
          <w:rFonts w:ascii="Simplified Arabic" w:hAnsi="Simplified Arabic" w:cs="Simplified Arabic"/>
          <w:sz w:val="32"/>
          <w:szCs w:val="32"/>
          <w:lang w:bidi="ar-EG"/>
        </w:rPr>
        <w:t>doc</w:t>
      </w:r>
    </w:p>
    <w:p w:rsidR="00937CA9" w:rsidRDefault="00CC4A86" w:rsidP="001C6B1D">
      <w:pPr>
        <w:spacing w:before="120" w:after="120"/>
        <w:ind w:firstLine="720"/>
        <w:jc w:val="both"/>
        <w:rPr>
          <w:ins w:id="0" w:author="khalil" w:date="2023-06-10T12:53:00Z"/>
          <w:rFonts w:ascii="Simplified Arabic" w:hAnsi="Simplified Arabic" w:cs="Simplified Arabic" w:hint="cs"/>
          <w:sz w:val="32"/>
          <w:szCs w:val="32"/>
          <w:rtl/>
          <w:lang w:bidi="ar-EG"/>
        </w:rPr>
      </w:pPr>
      <w:ins w:id="1" w:author="khalil" w:date="2023-06-10T12:53:00Z">
        <w:r w:rsidRPr="00CC4A86">
          <w:rPr>
            <w:rFonts w:ascii="Simplified Arabic" w:hAnsi="Simplified Arabic" w:cs="Simplified Arabic"/>
            <w:sz w:val="32"/>
            <w:szCs w:val="32"/>
            <w:lang w:bidi="ar-EG"/>
          </w:rPr>
          <w:t>Career guidance</w:t>
        </w:r>
      </w:ins>
    </w:p>
    <w:p w:rsidR="00CC4A86" w:rsidRDefault="00CC4A86" w:rsidP="001C6B1D">
      <w:pPr>
        <w:spacing w:before="120" w:after="120"/>
        <w:ind w:firstLine="720"/>
        <w:jc w:val="both"/>
        <w:rPr>
          <w:rFonts w:ascii="Simplified Arabic" w:hAnsi="Simplified Arabic" w:cs="Simplified Arabic" w:hint="cs"/>
          <w:sz w:val="32"/>
          <w:szCs w:val="32"/>
          <w:lang w:bidi="ar-EG"/>
        </w:rPr>
      </w:pPr>
      <w:ins w:id="2" w:author="khalil" w:date="2023-06-10T12:53:00Z">
        <w:r w:rsidRPr="00CC4A86">
          <w:rPr>
            <w:rFonts w:ascii="Simplified Arabic" w:hAnsi="Simplified Arabic" w:cs="Simplified Arabic"/>
            <w:sz w:val="32"/>
            <w:szCs w:val="32"/>
            <w:lang w:bidi="ar-EG"/>
          </w:rPr>
          <w:t>https://www.etf.europa.eu/en/what-we-do/career-guidance-0</w:t>
        </w:r>
      </w:ins>
    </w:p>
    <w:p w:rsidR="006306CF" w:rsidRDefault="006306CF" w:rsidP="00452DEC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الموضوعات التي يسعى الباحثين إلى التعرف عليها هي تجهيز بحث عن الإرشاد المهني</w:t>
      </w:r>
      <w:ins w:id="3" w:author="H P" w:date="2023-06-07T12:16:00Z">
        <w:r w:rsidR="00F8188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ولأن المصطلح واسع وشامل العديد من العناصر</w:t>
      </w:r>
      <w:ins w:id="4" w:author="H P" w:date="2023-06-07T12:29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سوف نُلقي نظرة مع</w:t>
      </w:r>
      <w:ins w:id="5" w:author="H P" w:date="2023-06-08T10:34:00Z">
        <w:r w:rsidR="008A6CD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del w:id="6" w:author="H P" w:date="2023-06-07T12:30:00Z">
        <w:r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ن</w:delText>
        </w:r>
      </w:del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ا مع امكانية تحميل ملف </w:t>
      </w:r>
      <w:r>
        <w:rPr>
          <w:rFonts w:ascii="Simplified Arabic" w:hAnsi="Simplified Arabic" w:cs="Simplified Arabic"/>
          <w:sz w:val="32"/>
          <w:szCs w:val="32"/>
          <w:lang w:bidi="ar-EG"/>
        </w:rPr>
        <w:t xml:space="preserve">pdf </w:t>
      </w:r>
      <w:ins w:id="7" w:author="H P" w:date="2023-06-07T12:30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مجاني حول تعريف الإرشاد المهني </w:t>
      </w:r>
      <w:r>
        <w:rPr>
          <w:rFonts w:ascii="Simplified Arabic" w:hAnsi="Simplified Arabic" w:cs="Simplified Arabic"/>
          <w:sz w:val="32"/>
          <w:szCs w:val="32"/>
          <w:lang w:bidi="ar-EG"/>
        </w:rPr>
        <w:t>pdf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يُمكنك استخدامه في تجهيز بحثك بكل سهولة.</w:t>
      </w:r>
    </w:p>
    <w:p w:rsidR="006306CF" w:rsidRPr="008644E5" w:rsidRDefault="006306CF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8644E5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ما هو مفهوم الإرشاد المهني؟</w:t>
      </w:r>
    </w:p>
    <w:p w:rsidR="008644E5" w:rsidRDefault="008644E5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يُمكن تعريف الإرشاد المهني بأنه العملية التي يقوم بها المُرشد</w:t>
      </w:r>
      <w:ins w:id="8" w:author="H P" w:date="2023-06-07T12:31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لمساعدة الفرد في اختيار المهنة المُناسبة له</w:t>
      </w:r>
      <w:ins w:id="9" w:author="H P" w:date="2023-06-07T12:31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مما يُساعدهم على تقرير مستقبلهم بصورة صحيحة</w:t>
      </w:r>
      <w:ins w:id="10" w:author="H P" w:date="2023-06-07T12:31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وتحديد التوجهات المهنية التي تُناسبهم في الحياة.</w:t>
      </w:r>
    </w:p>
    <w:p w:rsidR="00937CA9" w:rsidRDefault="00937CA9" w:rsidP="00937CA9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 xml:space="preserve"> كما أنه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ومنهجية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تشكيلها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وتطبيقها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ins w:id="11" w:author="H P" w:date="2023-06-07T12:31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لاكتساب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المهارات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اللازمة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للوظيفة</w:t>
      </w:r>
      <w:ins w:id="12" w:author="H P" w:date="2023-06-07T12:31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إدارة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الحياة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ويلاحظ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الرغم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ثقافة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والإرشاد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ثقافة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جديدة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بالنسبة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لنا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الوطن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العربي،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تنتشر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بشكل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جيد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بسبب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الأدوات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تساهم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العديد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التحديات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Default="00937CA9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</w:p>
    <w:p w:rsidR="006306CF" w:rsidRPr="008644E5" w:rsidRDefault="006306CF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8644E5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أهمية الإرشاد المهني</w:t>
      </w:r>
    </w:p>
    <w:p w:rsidR="008644E5" w:rsidRDefault="008644E5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العناصر الأساسية المكونة لـ بحث عن الإرشاد المهني هي عرض دوره في المجتمع والذي يشمل التالي:</w:t>
      </w:r>
    </w:p>
    <w:p w:rsidR="00000000" w:rsidRDefault="006306CF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تعتبر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برامج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والخدمات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3" w:author="H P" w:date="2023-06-07T12:32:00Z">
        <w:r w:rsidRPr="004041BC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تتضمنها</w:delText>
        </w:r>
        <w:r w:rsidRPr="004041BC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4" w:author="H P" w:date="2023-06-07T12:32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ي</w:t>
        </w:r>
        <w:r w:rsidR="00452DEC" w:rsidRPr="004041B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تضمنها</w:t>
        </w:r>
        <w:r w:rsidR="00452DEC" w:rsidRPr="004041B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جزء</w:t>
      </w:r>
      <w:del w:id="15" w:author="H P" w:date="2023-06-07T12:32:00Z">
        <w:r w:rsidRPr="004041BC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أساسيًا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الأنشطة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التعليمية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والاقتصادية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المؤسسات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التعليمية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والاقتصادية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المعاصرة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6306CF" w:rsidRDefault="006306CF" w:rsidP="008644E5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8644E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نا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ل مجال الإرشاد</w:t>
      </w:r>
      <w:r w:rsidR="008644E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المهني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8644E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اهتمام كبير في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ظل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التغيرات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السريعة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النظم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الاقتصادية</w:t>
      </w:r>
      <w:ins w:id="16" w:author="H P" w:date="2023-06-07T12:32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والاجتماعية</w:t>
      </w:r>
      <w:ins w:id="17" w:author="H P" w:date="2023-06-07T12:32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والتكنولوجية</w:t>
      </w:r>
      <w:ins w:id="18" w:author="H P" w:date="2023-06-07T12:33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والمعرفية</w:t>
      </w:r>
      <w:r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للمجتمع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6306CF" w:rsidRDefault="00BD72EA" w:rsidP="00BD72E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مساعدة الفرد على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التكيف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بسرعة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علاقاته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الشخصية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والاجتماعية،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واختيار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مهنة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مستقبلية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بناء</w:t>
      </w:r>
      <w:del w:id="19" w:author="H P" w:date="2023-06-07T12:33:00Z">
        <w:r w:rsidR="006306CF" w:rsidRPr="004041BC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معرفته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الحقيقية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بقدراته الخاص</w:t>
      </w:r>
      <w:ins w:id="20" w:author="H P" w:date="2023-06-07T12:33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ة،</w:t>
        </w:r>
      </w:ins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ومعرفة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المتاحة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تناسبه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بما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يحقق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مبدأ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الاكتفاء</w:t>
      </w:r>
      <w:r w:rsidR="006306CF" w:rsidRPr="004041BC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306CF" w:rsidRPr="004041B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الإنتاجي</w:t>
      </w:r>
      <w:r w:rsidR="006306CF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6306CF" w:rsidRDefault="006306CF" w:rsidP="00C4010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</w:p>
    <w:p w:rsidR="00AF5128" w:rsidRDefault="00BD72EA" w:rsidP="001C6B1D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ما المقصود بالتوجيه والإرشاد المهني؟</w:t>
      </w:r>
    </w:p>
    <w:p w:rsidR="00000000" w:rsidRDefault="00BD72E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 لكي تُثري بحث عن الإرشاد المهني فأنت بحاجة إلى ذكر ما المقصود بالتوجه المهني</w:t>
      </w:r>
      <w:ins w:id="21" w:author="H P" w:date="2023-06-07T12:34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حيث </w:t>
      </w:r>
      <w:r w:rsid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وجد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اتجاه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حديث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نسبيًا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bookmarkStart w:id="22" w:name="_GoBack"/>
      <w:bookmarkEnd w:id="22"/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يتمثل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دمج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والممارسة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del w:id="23" w:author="H P" w:date="2023-06-07T12:34:00Z">
        <w:r w:rsidR="00C4010A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="00AF5128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 </w:delText>
        </w:r>
      </w:del>
      <w:ins w:id="24" w:author="H P" w:date="2023-06-07T12:34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؛ </w:t>
        </w:r>
      </w:ins>
      <w:r w:rsid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يتوافق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هذان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البعدان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للإرشاد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أبعاد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فن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وعلم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النفسي</w:t>
      </w:r>
      <w:del w:id="25" w:author="H P" w:date="2023-06-07T12:34:00Z">
        <w:r w:rsidR="00AF5128" w:rsidRPr="00AF5128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="00AF5128" w:rsidRPr="00AF5128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26" w:author="H P" w:date="2023-06-07T12:34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452DEC" w:rsidRPr="00AF5128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تمثل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العلم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والممارسة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تعكس</w:t>
      </w:r>
      <w:r w:rsidR="00AF5128"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F5128"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AF5128" w:rsidRDefault="00AF5128" w:rsidP="00BD72E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وقد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قدم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كرومبولتز</w:t>
      </w:r>
      <w:proofErr w:type="spellEnd"/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أساسًا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منطقيًا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لدمج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والممارسة،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مشيرًا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سبب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تجاهل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النظريات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ه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يركز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الممارسون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بدل</w:t>
      </w:r>
      <w:ins w:id="27" w:author="H P" w:date="2023-06-07T12:35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del w:id="28" w:author="H P" w:date="2023-06-07T12:35:00Z">
        <w:r w:rsidRPr="00AF5128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استراتيجيات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29" w:author="H P" w:date="2023-06-07T12:35:00Z">
        <w:r w:rsidRPr="00AF5128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التدخل</w:delText>
        </w:r>
        <w:r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30" w:author="H P" w:date="2023-06-07T12:35:00Z">
        <w:r w:rsidR="00452DEC" w:rsidRPr="00AF5128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التدخل</w:t>
        </w:r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قدمت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النظريات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القليل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التعليمات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والتي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يجب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يؤديها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المستشارون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النفسيون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أثناء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عملية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F512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AF5128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BD72EA" w:rsidRDefault="00FA5D31" w:rsidP="005F389B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وعلى الرغم من ذلك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فإن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عمل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المنظرين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هولاند</w:t>
      </w:r>
      <w:r w:rsidR="00BD72E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proofErr w:type="spellEnd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وسوبر </w:t>
      </w:r>
      <w:proofErr w:type="spellStart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كرومبولنز</w:t>
      </w:r>
      <w:proofErr w:type="spellEnd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قد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ساعد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دمج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والممارسة</w:t>
      </w:r>
      <w:r w:rsidR="00BD72E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تعتبر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أدوات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القياس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طورتها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هولندا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(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قائمة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التفضيلات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)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وسوبر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(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قائمة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proofErr w:type="spellStart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>)</w:t>
      </w:r>
      <w:proofErr w:type="spellEnd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وكرومبولتز</w:t>
      </w:r>
      <w:proofErr w:type="spellEnd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(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قائمة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المعتقدات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proofErr w:type="spellStart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>)</w:t>
      </w:r>
      <w:proofErr w:type="spellEnd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مثال</w:t>
      </w:r>
      <w:ins w:id="31" w:author="H P" w:date="2023-06-07T12:36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del w:id="32" w:author="H P" w:date="2023-06-07T12:36:00Z">
        <w:r w:rsidRPr="00FA5D31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واضحًا</w:t>
      </w:r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نعرضه بداخل بحث عن الإرشاد المهني.</w:t>
      </w:r>
    </w:p>
    <w:p w:rsidR="00000000" w:rsidRDefault="00FA5D31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كما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ساهم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الكثير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العلماء مثل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سافياكس</w:t>
      </w:r>
      <w:proofErr w:type="spellEnd"/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في تطوير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إطارًا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استخدامه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لربط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بالممارسة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إنه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نموذج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تكييف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لنظرية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فاجنر</w:t>
      </w:r>
      <w:proofErr w:type="spellEnd"/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لتحليل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الهيكلية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لمجال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الإنكار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وهو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نموذج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شامل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يتضمن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ستة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أنواع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الخدمات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الوضع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والتوجيه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7872AA"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A5D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A5D31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7872AA" w:rsidRP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التربية </w:t>
      </w:r>
      <w:del w:id="33" w:author="H P" w:date="2023-06-07T12:37:00Z">
        <w:r w:rsidR="007872AA" w:rsidRPr="007872AA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المهنية,</w:delText>
        </w:r>
      </w:del>
      <w:ins w:id="34" w:author="H P" w:date="2023-06-07T12:37:00Z">
        <w:r w:rsidR="00452DEC" w:rsidRPr="007872AA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المهنية،</w:t>
        </w:r>
      </w:ins>
      <w:r w:rsidR="007872AA" w:rsidRP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7872AA" w:rsidRP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العلاج المهني</w:t>
      </w:r>
      <w:del w:id="35" w:author="H P" w:date="2023-06-07T12:37:00Z">
        <w:r w:rsidR="007872AA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, </w:delText>
        </w:r>
      </w:del>
      <w:ins w:id="36" w:author="H P" w:date="2023-06-07T12:37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، </w:t>
        </w:r>
      </w:ins>
      <w:r w:rsidR="007872AA" w:rsidRP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والتدريب </w:t>
      </w:r>
      <w:del w:id="37" w:author="H P" w:date="2023-06-08T10:37:00Z">
        <w:r w:rsidR="007872AA" w:rsidRPr="007872AA" w:rsidDel="008A6CD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علي </w:delText>
        </w:r>
      </w:del>
      <w:ins w:id="38" w:author="H P" w:date="2023-06-08T10:37:00Z">
        <w:r w:rsidR="008A6CDF" w:rsidRPr="007872AA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عل</w:t>
        </w:r>
        <w:r w:rsidR="008A6CD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ى</w:t>
        </w:r>
        <w:r w:rsidR="008A6CDF" w:rsidRPr="007872AA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</w:t>
        </w:r>
      </w:ins>
      <w:r w:rsidR="007872AA" w:rsidRPr="007872A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المهنة</w:t>
      </w:r>
      <w:r w:rsidR="00BD72EA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F8443B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39" w:author="H P" w:date="2023-06-07T12:38:00Z">
          <w:pPr>
            <w:spacing w:before="120" w:after="120"/>
            <w:ind w:firstLine="720"/>
            <w:jc w:val="both"/>
          </w:pPr>
        </w:pPrChange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يعتبر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الاتجاه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الآخر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يعكس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الفن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والعلم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دمج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التقليدي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الفردي</w:t>
      </w:r>
      <w:del w:id="40" w:author="H P" w:date="2023-06-07T12:38:00Z">
        <w:r w:rsidR="00BD72EA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="00236EA6"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41" w:author="H P" w:date="2023-06-07T12:38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452DEC" w:rsidRPr="00236EA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اعتمد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التقليدي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42" w:author="H P" w:date="2023-06-07T12:38:00Z">
        <w:r w:rsidR="00236EA6"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>-</w:delText>
        </w:r>
        <w:r w:rsidR="00BB77EC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 </w:delText>
        </w:r>
      </w:del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حد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BB77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كبير</w:t>
      </w:r>
      <w:del w:id="43" w:author="H P" w:date="2023-06-07T12:38:00Z">
        <w:r w:rsidR="00236EA6"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- </w:delText>
        </w:r>
      </w:del>
      <w:ins w:id="44" w:author="H P" w:date="2023-06-07T12:38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</w:t>
        </w:r>
      </w:ins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أدوات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القياس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مثل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قوائم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الاهتمامات،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استخدامها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بدون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دعم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تكنولوجيا</w:t>
      </w:r>
      <w:r w:rsidR="00236EA6"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236EA6"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المعلومات</w:t>
      </w:r>
      <w:r w:rsidR="00BD72EA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236EA6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45" w:author="H P" w:date="2023-06-07T12:39:00Z">
          <w:pPr>
            <w:spacing w:before="120" w:after="120"/>
            <w:ind w:firstLine="720"/>
            <w:jc w:val="both"/>
          </w:pPr>
        </w:pPrChange>
      </w:pP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توفر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الأدوات</w:t>
      </w:r>
      <w:del w:id="46" w:author="H P" w:date="2023-06-07T12:38:00Z">
        <w:r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- </w:delText>
        </w:r>
      </w:del>
      <w:ins w:id="47" w:author="H P" w:date="2023-06-07T12:38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و</w:t>
        </w:r>
      </w:ins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تمثل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البعد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العلمي</w:t>
      </w:r>
      <w:del w:id="48" w:author="H P" w:date="2023-06-07T12:38:00Z">
        <w:r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-</w:delText>
        </w:r>
      </w:del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معلومات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موضوعية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تثري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عملية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الترويج</w:t>
      </w:r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F8443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يدور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فن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حول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محاولة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التوفيق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المعلومات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الموضوعية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والعالم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المتغير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1015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للمسترشد</w:t>
      </w:r>
      <w:r w:rsidR="0046503D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1015F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وما يوجد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قلب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العملية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فن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معالجة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القضايا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الشخصية</w:t>
      </w:r>
      <w:ins w:id="49" w:author="H P" w:date="2023-06-08T10:38:00Z">
        <w:r w:rsidR="008A6CD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والقضايا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تنشأ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أثناء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F5275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العملية الإرشادية</w:t>
      </w:r>
      <w:del w:id="50" w:author="H P" w:date="2023-06-07T12:39:00Z">
        <w:r w:rsidR="0046503D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51" w:author="H P" w:date="2023-06-07T12:39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452DEC" w:rsidRPr="00236EA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لذلك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يُنظر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المشكلات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أنها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منفصلة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منعزلة</w:t>
      </w:r>
      <w:ins w:id="52" w:author="H P" w:date="2023-06-07T12:39:00Z"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53" w:author="H P" w:date="2023-06-07T12:39:00Z">
        <w:r w:rsidRPr="00236EA6" w:rsidDel="00452DEC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ولكنها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ترتبط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ارتباطًا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وثيقًا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بالأداء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النفسي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العام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36E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للفرد</w:t>
      </w:r>
      <w:r w:rsidRPr="00236EA6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EE207A" w:rsidRDefault="00BD72EA" w:rsidP="001C6B1D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نشأة الإرشاد المهني</w:t>
      </w:r>
    </w:p>
    <w:p w:rsidR="00937CA9" w:rsidRDefault="00D8639B" w:rsidP="005F389B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لا يُمكننا أن نغفل عن عنصر هام </w:t>
      </w:r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بداخل بحث عن الإرشاد المهني وهو عرض النشأة</w:t>
      </w:r>
      <w:ins w:id="54" w:author="H P" w:date="2023-06-07T12:39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وكيف ظهرت مجالات الإرشاد المهني، وقد نجد بأن العلماء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الأوائل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كانت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لديهم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فرص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محدودة،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وكذلك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39786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خيارات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ins w:id="55" w:author="H P" w:date="2023-06-07T12:40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و</w:t>
        </w:r>
      </w:ins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ما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فعله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الناس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كان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مقيدًا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ببقائهم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قيد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56" w:author="H P" w:date="2023-06-07T12:39:00Z">
        <w:r w:rsidR="00EE207A" w:rsidRPr="00EE207A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الحياة</w:delText>
        </w:r>
        <w:r w:rsidR="00686682" w:rsidDel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57" w:author="H P" w:date="2023-06-07T12:39:00Z">
        <w:r w:rsidR="00452DEC" w:rsidRPr="00EE207A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الحياة</w:t>
        </w:r>
        <w:r w:rsidR="00452DEC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يعمل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الناس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اليوم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لأسباب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عديدة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تتجاوز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المال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أجل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الغذاء</w:t>
      </w:r>
      <w:r w:rsidR="00EE207A"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EE207A"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والمأوى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EE207A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يعمل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البعض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تحسين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احترامهم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لذاتهم،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بينما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يسعى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البعض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الآخر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الاستقلال،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ويريد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البعض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الآخر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مساعدة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الناس،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ويعمل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البعض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الآخر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لممارسة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القوة</w:t>
      </w:r>
      <w:r w:rsidRPr="00EE207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EE207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والسيطرة</w:t>
      </w:r>
      <w:del w:id="58" w:author="H P" w:date="2023-06-07T12:40:00Z">
        <w:r w:rsidR="00937CA9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="00CF43AF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 </w:delText>
        </w:r>
      </w:del>
      <w:ins w:id="59" w:author="H P" w:date="2023-06-07T12:40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؛ </w:t>
        </w:r>
      </w:ins>
      <w:r w:rsid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نظرًا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لأن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احتياجات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الأشخاص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تتغير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مدار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حياتهم،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ins w:id="60" w:author="H P" w:date="2023-06-07T12:40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ف</w:t>
        </w:r>
      </w:ins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يتغير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نوع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الذي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يعتبرونه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مناسبًا،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مما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يفسر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التغييرات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تحدث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مدار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حياة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F43AF" w:rsidRPr="00CF43A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="00CF43AF" w:rsidRPr="00CF43AF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000000" w:rsidRDefault="00C455B3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61" w:author="H P" w:date="2023-06-07T12:41:00Z">
          <w:pPr>
            <w:spacing w:before="120" w:after="120"/>
            <w:ind w:firstLine="720"/>
            <w:jc w:val="both"/>
          </w:pPr>
        </w:pPrChange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ويعتبر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وسيلة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هامة وأساسية</w:t>
      </w:r>
      <w:ins w:id="62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لمساعدة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تطوير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المهارات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التخطيط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ins w:id="63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واتخاذ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القرارات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المتعلقة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بالوظيفة</w:t>
      </w:r>
      <w:del w:id="64" w:author="H P" w:date="2023-06-07T12:41:00Z">
        <w:r w:rsidRPr="00C455B3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C455B3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65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93641B" w:rsidRPr="00C455B3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أجل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تعزيز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الاختيار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السنين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C455B3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66" w:author="H P" w:date="2023-06-07T12:44:00Z">
          <w:pPr>
            <w:spacing w:before="120" w:after="120"/>
            <w:ind w:firstLine="720"/>
            <w:jc w:val="both"/>
          </w:pPr>
        </w:pPrChange>
      </w:pP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أما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بالنسبة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للإرشاد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فهو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مفهوم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شامل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أساس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متين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تقديمه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للعديد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ins w:id="67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ويمكن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تعريفه</w:t>
      </w:r>
      <w:r w:rsidR="0046503D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بداخل بحث عن الإرشاد المهني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سلسلة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التدخلات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المنشورة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الحياة</w:t>
      </w:r>
      <w:ins w:id="68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وفي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جميع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المشكلات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مواضيع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مثل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فهم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الذات،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ins w:id="69" w:author="H P" w:date="2023-06-07T12:42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و</w:t>
        </w:r>
      </w:ins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توسيع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آفاق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ins w:id="70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واختيار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ins w:id="71" w:author="H P" w:date="2023-06-07T12:41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والتحديات</w:t>
      </w:r>
      <w:ins w:id="72" w:author="H P" w:date="2023-06-07T12:42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والرضا</w:t>
      </w:r>
      <w:ins w:id="73" w:author="H P" w:date="2023-06-07T12:42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ومشاكل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نمط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الحياة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كالتوازن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متعة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الأسرة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والعمل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82634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del w:id="74" w:author="H P" w:date="2023-06-07T12:44:00Z">
        <w:r w:rsidRPr="00C455B3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-</w:delText>
        </w:r>
      </w:del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مثل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جميع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تخصصات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Pr="00C455B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455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الأخرى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585EDB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75" w:author="H P" w:date="2023-06-07T12:46:00Z">
          <w:pPr>
            <w:spacing w:before="120" w:after="120"/>
            <w:ind w:firstLine="720"/>
            <w:jc w:val="both"/>
          </w:pPr>
        </w:pPrChange>
      </w:pP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أصبح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عالم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يتغير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باستمرار 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القرن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الحادي والعشرين</w:t>
      </w:r>
      <w:del w:id="76" w:author="H P" w:date="2023-06-07T12:45:00Z">
        <w:r w:rsidRPr="00585EDB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585EDB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77" w:author="H P" w:date="2023-06-07T12:45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93641B" w:rsidRPr="00585ED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لذلك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هناك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فرص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وتحديات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وتتمثل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ins w:id="78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في </w:t>
        </w:r>
      </w:ins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بعض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المظاهر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الواضحة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لبيئة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اليوم</w:t>
      </w:r>
      <w:r w:rsid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del w:id="79" w:author="H P" w:date="2023-06-07T12:46:00Z">
        <w:r w:rsidR="00AB093E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في</w:delText>
        </w:r>
      </w:del>
      <w:ins w:id="80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مثلًا</w:t>
        </w:r>
      </w:ins>
      <w:r w:rsid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: ا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فتقار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الأمن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ins w:id="81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وانعدام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فرص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الدائمة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نفس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الوظيفة</w:t>
      </w:r>
      <w:ins w:id="82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والمنافسة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العالمية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83" w:author="H P" w:date="2023-06-07T12:42:00Z">
        <w:r w:rsidR="00AB093E" w:rsidRPr="00AB093E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تتراكم</w:delText>
        </w:r>
        <w:r w:rsidR="00AB093E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84" w:author="H P" w:date="2023-06-07T12:42:00Z">
        <w:r w:rsidR="0093641B" w:rsidRPr="00AB093E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تتراكم</w:t>
        </w:r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التوسع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الأسواق</w:t>
      </w:r>
      <w:r w:rsidR="00AB093E"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AB093E"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العالمية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AB093E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85" w:author="H P" w:date="2023-06-07T12:46:00Z">
          <w:pPr>
            <w:spacing w:before="120" w:after="120"/>
            <w:ind w:firstLine="720"/>
            <w:jc w:val="both"/>
          </w:pPr>
        </w:pPrChange>
      </w:pP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وأصبحت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الورشة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الحديثة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مشروعًا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مشتركًا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صاحب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del w:id="86" w:author="H P" w:date="2023-06-07T12:46:00Z">
        <w:r w:rsidRPr="00AB093E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AB093E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87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93641B" w:rsidRPr="00AB093E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يجب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حل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المشكلات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الأشخاص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الذين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يطورون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المهارات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هم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خلايا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ناجحة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هناك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عوامل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ضرورية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لتنمية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المهارات</w:t>
      </w:r>
      <w:ins w:id="88" w:author="H P" w:date="2023-06-07T12:46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مثل</w:t>
        </w:r>
      </w:ins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مهارات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المرونة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والدرجات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تعزز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التعليم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المستدام</w:t>
      </w:r>
      <w:ins w:id="89" w:author="H P" w:date="2023-06-07T12:47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والقدرة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التكيف</w:t>
      </w:r>
      <w:ins w:id="90" w:author="H P" w:date="2023-06-07T12:47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ومهارات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حل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AB093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المشكلات</w:t>
      </w:r>
      <w:r w:rsidRPr="00AB093E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</w:p>
    <w:p w:rsidR="00940B09" w:rsidRDefault="00937CA9" w:rsidP="001C6B1D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lastRenderedPageBreak/>
        <w:t>نظريات الإرشاد المهني</w:t>
      </w:r>
    </w:p>
    <w:p w:rsidR="00940B09" w:rsidRDefault="00940B0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يوجد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العديد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نظريات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وصنع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القرار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الوظيفي،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تصف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النظريات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كيف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يحدث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مدار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العمر</w:t>
      </w:r>
      <w:ins w:id="91" w:author="H P" w:date="2023-06-07T12:47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وما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مطلوب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عملية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الاختيار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واتخاذ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القرار</w:t>
      </w:r>
      <w:r w:rsidRPr="00940B0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940B0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الوظيفي</w:t>
      </w:r>
      <w:ins w:id="92" w:author="H P" w:date="2023-06-07T12:47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ins w:id="93" w:author="H P" w:date="2023-06-07T12:47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و</w:t>
        </w:r>
      </w:ins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يُمكننا أن نوضحها بداخل بحث عن الإرشاد المهني وهي كالتالي:</w:t>
      </w:r>
    </w:p>
    <w:p w:rsidR="007D4F1A" w:rsidRDefault="00937CA9" w:rsidP="001C6B1D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نظريات التنمية المهنية</w:t>
      </w:r>
    </w:p>
    <w:p w:rsidR="00937CA9" w:rsidRPr="00937CA9" w:rsidRDefault="007D4F1A" w:rsidP="00937CA9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ab/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تتعلق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نظريات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بكيفية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تطور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المشكلات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طوال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94" w:author="H P" w:date="2023-06-07T12:48:00Z">
        <w:r w:rsidRPr="007D4F1A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الحياة</w:delText>
        </w:r>
        <w:r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95" w:author="H P" w:date="2023-06-07T12:48:00Z">
        <w:r w:rsidR="0093641B" w:rsidRPr="007D4F1A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الحياة</w:t>
        </w:r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يستعرض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هذا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القسم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ثلاث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نظريات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مهمة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للتطوير</w:t>
      </w:r>
      <w:r w:rsidR="003D172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D863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يُمكنك عرضها بصورة شاملة بداخل بحث عن الإرشاد المهني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proofErr w:type="spellStart"/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>:</w:t>
      </w:r>
      <w:proofErr w:type="spellEnd"/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نظرية </w:t>
      </w:r>
      <w:proofErr w:type="spellStart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دولاند</w:t>
      </w:r>
      <w:proofErr w:type="spellEnd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proofErr w:type="spellStart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سوبر,</w:t>
      </w:r>
      <w:proofErr w:type="spellEnd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جون </w:t>
      </w:r>
      <w:proofErr w:type="spellStart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هولاند</w:t>
      </w:r>
      <w:proofErr w:type="spellEnd"/>
      <w:r w:rsidR="008E0927" w:rsidRPr="008E09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, وأن رو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وتأثير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الخلفية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العائلية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D4F1A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7D4F1A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Default="00F71775" w:rsidP="00937CA9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F71775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نظرية سوبر</w:t>
      </w:r>
    </w:p>
    <w:p w:rsidR="00937CA9" w:rsidRDefault="00F71775" w:rsidP="001C6B1D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يصف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سوبر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نظريته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بأنها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مجموعة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النظريات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الموحدة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بشكل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فضفاض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النظريات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تتعامل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جوانب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محددة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مستمدة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التنموي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والاختلاف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الاجتماعي،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تتعامل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جوانب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محددة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المهني،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مستمدة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التنموي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والاختلاف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الاجتماعي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والشخصية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000000" w:rsidRDefault="00F71775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78502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تؤكد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دور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مفهوم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الذات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وتشير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كيفية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تعريف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لأنفسهم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تؤثر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المقام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الأول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اختياراتهم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del w:id="96" w:author="H P" w:date="2023-06-07T12:49:00Z">
        <w:r w:rsidR="0078502C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؛</w:delText>
        </w:r>
        <w:r w:rsidRPr="00F71775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97" w:author="H P" w:date="2023-06-07T12:49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93641B" w:rsidRPr="00F71775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سبيل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المثال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يرى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نفسه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عامل</w:t>
      </w:r>
      <w:ins w:id="98" w:author="H P" w:date="2023-06-07T12:49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del w:id="99" w:author="H P" w:date="2023-06-07T12:49:00Z">
        <w:r w:rsidRPr="00F71775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مجتهدًا</w:t>
      </w:r>
      <w:ins w:id="100" w:author="H P" w:date="2023-06-07T12:49:00Z"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78502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ويعمل بجد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ينجذب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78502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وظائف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78502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جسدية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مثل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ميكانيكي</w:t>
      </w:r>
      <w:r w:rsidRPr="00F7177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F7177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سيارات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F71775" w:rsidRDefault="00200A63" w:rsidP="00937CA9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اعتبار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نظرية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سوبر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تطورية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لأنه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يرى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هناك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خمس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مراحل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للتطوير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كل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منها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يتوافق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مهام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>
        <w:rPr>
          <w:rFonts w:ascii="Simplified Arabic" w:hAnsi="Simplified Arabic" w:cs="Simplified Arabic"/>
          <w:sz w:val="32"/>
          <w:szCs w:val="32"/>
          <w:rtl/>
          <w:lang w:bidi="ar-EG"/>
        </w:rPr>
        <w:t>:</w:t>
      </w:r>
      <w:r w:rsidR="003B0457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النمو،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والاستكشاف،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والإنجاز،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والصيانة،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والاحتواء،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وفيما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يلي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استعراض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200A6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لهذه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D42E8E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</w:t>
      </w:r>
      <w:r w:rsidR="005F389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بداخل بحث عن الإرشاد المهني</w:t>
      </w:r>
      <w:r w:rsidRPr="00200A63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Default="00937CA9" w:rsidP="001C6B1D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مراحل نظرية سوبر</w:t>
      </w:r>
    </w:p>
    <w:p w:rsidR="00937CA9" w:rsidRDefault="00CF446B" w:rsidP="00937CA9">
      <w:pPr>
        <w:spacing w:before="120" w:after="1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CF446B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مرحلة النمو</w:t>
      </w:r>
    </w:p>
    <w:p w:rsidR="00000000" w:rsidRDefault="00CF446B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lastRenderedPageBreak/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يتطور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مفهوم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الذات</w:t>
      </w:r>
      <w:r w:rsidRPr="00CF446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منذ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الولادة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وحتى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14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عامًا</w:t>
      </w:r>
      <w:del w:id="101" w:author="H P" w:date="2023-06-07T12:50:00Z">
        <w:r w:rsidRPr="00CF446B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CF446B" w:rsidDel="00E147C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02" w:author="H P" w:date="2023-06-07T12:50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E147CF" w:rsidRPr="00CF446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يتعرف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A73E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03" w:author="H P" w:date="2023-06-07T12:50:00Z">
        <w:r w:rsidRPr="00CF446B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الآخرين</w:delText>
        </w:r>
        <w:r w:rsidR="00CA73EB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04" w:author="H P" w:date="2023-06-07T12:50:00Z">
        <w:r w:rsidR="0093641B" w:rsidRPr="00CF446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الآخرين</w:t>
        </w:r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CA73E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تشمل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التنموية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أثناء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النمو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اكتساب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ذاتي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واكتساب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لعالم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الأعمال</w:t>
      </w:r>
      <w:ins w:id="105" w:author="H P" w:date="2023-06-07T12:50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كما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مرحلة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التطور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لها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ثلاث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مراحل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فرعية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مرحلة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التخيل</w:t>
      </w:r>
      <w:r w:rsidR="00CA73E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تحدث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4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10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سنوات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CF446B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106" w:author="H P" w:date="2023-06-08T10:43:00Z">
          <w:pPr>
            <w:spacing w:before="120" w:after="120"/>
            <w:jc w:val="both"/>
          </w:pPr>
        </w:pPrChange>
      </w:pP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وتعني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الطفل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يلعب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أدوارًا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حالية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مختلفة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فيما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يتعلق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بعالم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="00CA73E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>(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سبيل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المثال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del w:id="107" w:author="H P" w:date="2023-06-08T10:43:00Z">
        <w:r w:rsidRPr="00CF446B" w:rsidDel="008A6CD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الفعل</w:delText>
        </w:r>
        <w:r w:rsidRPr="00CF446B" w:rsidDel="008A6CD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كطبيب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08" w:author="H P" w:date="2023-06-07T12:50:00Z">
        <w:r w:rsidRPr="00CF446B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ممرضة</w:delText>
        </w:r>
        <w:r w:rsidRPr="00CF446B" w:rsidDel="0093641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>)</w:delText>
        </w:r>
        <w:r w:rsidR="00CA73EB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09" w:author="H P" w:date="2023-06-07T12:50:00Z">
        <w:r w:rsidR="0093641B" w:rsidRPr="00CF446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ممرضة)</w:t>
        </w:r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 xml:space="preserve"> </w:t>
        </w:r>
      </w:ins>
      <w:del w:id="110" w:author="H P" w:date="2023-06-07T12:50:00Z">
        <w:r w:rsidR="00CA73EB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 </w:delText>
        </w:r>
      </w:del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مرحلة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الاهتمام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وتأثيرها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الطموحات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del w:id="111" w:author="H P" w:date="2023-06-07T12:52:00Z">
        <w:r w:rsidR="00CA73EB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CF446B" w:rsidDel="00E147C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12" w:author="H P" w:date="2023-06-07T12:52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E147CF" w:rsidRPr="00CF446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الثالثة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السعة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تبدأ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13-14</w:t>
      </w:r>
      <w:ins w:id="113" w:author="H P" w:date="2023-06-07T12:52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وتتميز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بنظرة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واقعية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لعالم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الأعمال</w:t>
      </w:r>
      <w:ins w:id="114" w:author="H P" w:date="2023-06-07T12:52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يحصل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المعلومات</w:t>
      </w:r>
      <w:ins w:id="115" w:author="H P" w:date="2023-06-07T12:52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ويدرسون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قدراتهم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ومتطلبات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CF44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الوظيفة</w:t>
      </w:r>
      <w:r w:rsidRPr="00CF446B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937CA9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937CA9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مرحلة الاستكشاف</w:t>
      </w:r>
    </w:p>
    <w:p w:rsidR="00000000" w:rsidRDefault="004B39A9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أما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الثانية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16" w:author="H P" w:date="2023-06-07T12:53:00Z">
        <w:r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</w:delText>
        </w:r>
      </w:del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نموذج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السوبر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فهي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الاستكشاف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تبدأ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14-24 </w:t>
      </w:r>
      <w:del w:id="117" w:author="H P" w:date="2023-06-07T12:50:00Z">
        <w:r w:rsidRPr="004B39A9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سنة</w:delText>
        </w:r>
        <w:r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18" w:author="H P" w:date="2023-06-07T12:50:00Z">
        <w:r w:rsidR="0093641B" w:rsidRPr="004B39A9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سنة</w:t>
        </w:r>
      </w:ins>
      <w:ins w:id="119" w:author="H P" w:date="2023-06-07T12:53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حيث تمثل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الفترة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فترة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استجواب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علاقته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بعالم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الأعمال</w:t>
      </w:r>
      <w:del w:id="120" w:author="H P" w:date="2023-06-07T12:53:00Z">
        <w:r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4B39A9" w:rsidDel="00E147C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21" w:author="H P" w:date="2023-06-07T12:53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E147CF" w:rsidRPr="004B39A9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الفترة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يبدأ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أيضًا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الاختيار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المباشر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للوظيفة،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والمشاركة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الشركة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لفترة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زمنية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معينة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937CA9" w:rsidRDefault="004B39A9" w:rsidP="00D8639B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وقد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تشمل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المهام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التنموية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المتعلقة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بالمرحلة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الاستكشافية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التبلور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وتحديد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التفصيلات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22" w:author="H P" w:date="2023-06-07T12:50:00Z">
        <w:r w:rsidRPr="004B39A9"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وتطبيقها</w:delText>
        </w:r>
        <w:r w:rsidDel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23" w:author="H P" w:date="2023-06-07T12:50:00Z">
        <w:r w:rsidR="0093641B" w:rsidRPr="004B39A9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وتطبيقها</w:t>
        </w:r>
        <w:r w:rsidR="0093641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كما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مرحلة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الاستكشاف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تتكون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ثلاث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مراحل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فرعية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المؤقتة،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تمتد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15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17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سنة،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وتتكون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تحديد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مجالات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4B39A9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B39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المناسبة</w:t>
      </w:r>
      <w:ins w:id="124" w:author="H P" w:date="2023-06-07T12:56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46503D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وهي من العناصر الهامة في بحث عن الإرشاد المهني.</w:t>
      </w:r>
    </w:p>
    <w:p w:rsidR="00937CA9" w:rsidRPr="00937CA9" w:rsidRDefault="00937CA9" w:rsidP="00937CA9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937CA9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مرحلة الاختيار</w:t>
      </w:r>
    </w:p>
    <w:p w:rsidR="00000000" w:rsidRDefault="008845D0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تبدأ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مرحلة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الاختيار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18-21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وخلال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يمكن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للفرد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الالتحاق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بالتدريب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المتخصص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المتعلق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بمجال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ins w:id="125" w:author="H P" w:date="2023-06-07T12:56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والدخول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مباشرة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سوق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26" w:author="H P" w:date="2023-06-07T12:56:00Z">
        <w:r w:rsidRPr="008845D0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العمل</w:delText>
        </w:r>
        <w:r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27" w:author="H P" w:date="2023-06-07T12:56:00Z">
        <w:r w:rsidR="00E147CF" w:rsidRPr="008845D0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العمل</w:t>
        </w:r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الخطوة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الفرعية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الثالثة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فتسمى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المحاولة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28" w:author="H P" w:date="2023-06-07T12:56:00Z">
        <w:r w:rsidRPr="008845D0" w:rsidDel="00E147C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- </w:delText>
        </w:r>
      </w:del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ارتباط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بسيط،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وتتراوح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أعمارها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22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24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عامًا</w:t>
      </w:r>
      <w:del w:id="129" w:author="H P" w:date="2023-06-07T12:57:00Z">
        <w:r w:rsidRPr="008845D0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8845D0" w:rsidDel="00E147C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30" w:author="H P" w:date="2023-06-07T12:57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E147CF" w:rsidRPr="008845D0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يبدأ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خلالها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عادةً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بعمله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الأول</w:t>
      </w:r>
      <w:ins w:id="131" w:author="H P" w:date="2023-06-07T12:57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و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عادة</w:t>
      </w:r>
      <w:ins w:id="132" w:author="H P" w:date="2023-06-07T13:00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تكون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المشاركة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مؤقتة</w:t>
      </w:r>
      <w:ins w:id="133" w:author="H P" w:date="2023-06-07T12:57:00Z"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لأن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الشخص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يقرر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إذا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كان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اختيار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المهنة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مناسبًا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8845D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</w:t>
      </w:r>
      <w:r w:rsidRPr="008845D0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937CA9" w:rsidRDefault="00937CA9" w:rsidP="00937CA9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937CA9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مرحلة الإنجاز</w:t>
      </w:r>
    </w:p>
    <w:p w:rsidR="00442C45" w:rsidRPr="00442C45" w:rsidRDefault="00442C45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الرئيسية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الثالثة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الإنجاز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>(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التأسيس</w:t>
      </w:r>
      <w:r>
        <w:rPr>
          <w:rFonts w:ascii="Simplified Arabic" w:hAnsi="Simplified Arabic" w:cs="Simplified Arabic"/>
          <w:sz w:val="32"/>
          <w:szCs w:val="32"/>
          <w:rtl/>
          <w:lang w:bidi="ar-EG"/>
        </w:rPr>
        <w:t>)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تحدث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24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44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عندما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يكون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حددوا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مجال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المناسب</w:t>
      </w:r>
      <w:ins w:id="134" w:author="H P" w:date="2023-06-07T13:01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والتزموا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به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منذ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فترة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طويلة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000000" w:rsidRDefault="007021E4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7021E4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تنطوي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المهمة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الرئيسية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للتنمية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التكامل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35" w:author="H P" w:date="2023-06-07T13:00:00Z">
        <w:r w:rsidR="00442C45" w:rsidRPr="00442C45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والتنمية</w:delText>
        </w:r>
        <w:r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36" w:author="H P" w:date="2023-06-07T13:00:00Z">
        <w:r w:rsidR="00E147CF" w:rsidRPr="00442C45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والتنمية</w:t>
        </w:r>
      </w:ins>
      <w:ins w:id="137" w:author="H P" w:date="2023-06-07T13:02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 يوجد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خطوتان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فرعيتان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مرتبط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ين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بهذه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الخطوة</w:t>
      </w:r>
      <w:ins w:id="138" w:author="H P" w:date="2023-06-07T13:02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الأول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لالتزام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والاستقرار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التجريبي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ويحدث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="00442C45"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442C45"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25-30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442C45" w:rsidRDefault="00442C45" w:rsidP="00937CA9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الفترة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يستقر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فيها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مهنة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معينة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يصبح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غير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راضٍ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ويسعى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للعثور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وظيفة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39" w:author="H P" w:date="2023-06-07T13:00:00Z">
        <w:r w:rsidRPr="00442C45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أخرى</w:delText>
        </w:r>
        <w:r w:rsidR="007021E4" w:rsidDel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40" w:author="H P" w:date="2023-06-07T13:00:00Z">
        <w:r w:rsidR="00E147CF" w:rsidRPr="00442C45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أخرى</w:t>
        </w:r>
        <w:r w:rsidR="00E147C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والمرحلة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الفرعية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الثانية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التطوير،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تمتد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31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44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سنة،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فترة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الاستقرار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يكتسب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خلالها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الخبرة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والترقيات،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وكذلك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فترة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الإبداع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442C4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والإنتاجية</w:t>
      </w:r>
      <w:r w:rsidRPr="00442C45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937CA9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937CA9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مرحلة الاستمرارية</w:t>
      </w:r>
    </w:p>
    <w:p w:rsidR="00000000" w:rsidRDefault="00B60616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الرابعة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41" w:author="H P" w:date="2023-06-08T10:45:00Z">
        <w:r w:rsidRPr="00B60616" w:rsidDel="003A4FA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</w:delText>
        </w:r>
      </w:del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نموذج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السوبر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فهي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الاستمرارية،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وتمتد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44-64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سنة</w:t>
      </w:r>
      <w:del w:id="142" w:author="H P" w:date="2023-06-07T13:03:00Z">
        <w:r w:rsidRPr="00B60616" w:rsidDel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B60616" w:rsidDel="0052148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43" w:author="H P" w:date="2023-06-07T13:03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52148F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حيث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يتمتع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بالأمان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والخبرة،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ويحاول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الحفاظ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مكانة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الأخصائي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44" w:author="H P" w:date="2023-06-07T13:00:00Z">
        <w:r w:rsidRPr="00B60616" w:rsidDel="003B022E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الإنتاجي</w:delText>
        </w:r>
        <w:r w:rsidDel="003B022E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45" w:author="H P" w:date="2023-06-07T13:00:00Z">
        <w:r w:rsidR="003B022E" w:rsidRPr="00B60616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الإنتاجي</w:t>
        </w:r>
        <w:r w:rsidR="003B022E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تتمثل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المهمة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التنموية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الرئيسية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الحفاظ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الحالة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تحقيقها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B60616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146" w:author="H P" w:date="2023-06-07T13:05:00Z">
          <w:pPr>
            <w:spacing w:before="120" w:after="120"/>
            <w:ind w:firstLine="720"/>
            <w:jc w:val="both"/>
          </w:pPr>
        </w:pPrChange>
      </w:pP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والمرحلة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الأخيرة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النموذج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الفائق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الانحدار،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تبدأ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64</w:t>
      </w:r>
      <w:del w:id="147" w:author="H P" w:date="2023-06-07T13:04:00Z">
        <w:r w:rsidDel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B60616" w:rsidDel="0052148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48" w:author="H P" w:date="2023-06-07T13:04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52148F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الفترة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يستعد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الأفراد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للتقاعد،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المهارات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والقدرات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الجسدية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والعقلية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محدودة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أيضًا</w:t>
      </w:r>
      <w:del w:id="149" w:author="H P" w:date="2023-06-07T13:04:00Z">
        <w:r w:rsidR="0046503D" w:rsidDel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B60616" w:rsidDel="0052148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50" w:author="H P" w:date="2023-06-07T13:04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52148F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تتمثل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مهام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التطوير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الرئيسية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في حدوث تباطؤ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بين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60-65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سنة</w:t>
      </w:r>
      <w:r w:rsidR="0046503D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النقطة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يبدأ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الاستعداد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للتقاعد،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وربما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بدوام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جزئي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كمرحلة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انتقالية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المرحلة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اليومية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الكامل</w:t>
      </w:r>
      <w:del w:id="151" w:author="H P" w:date="2023-06-07T13:04:00Z">
        <w:r w:rsidDel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B60616" w:rsidDel="0052148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52" w:author="H P" w:date="2023-06-07T13:04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52148F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أما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الخطوة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الفرعية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الثانية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وهي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التقاعد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تبدأ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61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فوق،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ويمكن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للفرد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الاستمرار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العمل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لفترة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معينة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التوقف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ins w:id="153" w:author="H P" w:date="2023-06-07T13:05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وتكريس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وقته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للأنشطة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الترفيهية</w:t>
      </w:r>
      <w:del w:id="154" w:author="H P" w:date="2023-06-07T13:05:00Z">
        <w:r w:rsidDel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B60616" w:rsidDel="0052148F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55" w:author="H P" w:date="2023-06-07T13:05:00Z">
        <w:r w:rsidR="0052148F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52148F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يرى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سوبر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نظريته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كنهج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مستمر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للتطوير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="00937CA9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00000" w:rsidRDefault="00B60616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  <w:pPrChange w:id="156" w:author="H P" w:date="2023-06-07T13:05:00Z">
          <w:pPr>
            <w:spacing w:before="120" w:after="120"/>
            <w:ind w:firstLine="720"/>
            <w:jc w:val="both"/>
          </w:pPr>
        </w:pPrChange>
      </w:pP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وتهدف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إضافة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نظرية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الدور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نموذج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الخطوات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الخمس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لنمذجة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متعددة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57" w:author="H P" w:date="2023-06-07T13:05:00Z">
        <w:r w:rsidRPr="00B60616"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الأدوار</w:delText>
        </w:r>
        <w:r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58" w:author="H P" w:date="2023-06-07T13:05:00Z">
        <w:r w:rsidR="00EC035D" w:rsidRPr="00B60616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الأدوار</w:t>
        </w:r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وفقًا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النظرية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تعريف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مزيج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وسلسلة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الأدوار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يلعبها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خلال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حياته</w:t>
      </w:r>
      <w:del w:id="159" w:author="H P" w:date="2023-06-07T13:05:00Z">
        <w:r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  <w:r w:rsidRPr="00B60616" w:rsidDel="00EC035D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60" w:author="H P" w:date="2023-06-07T13:05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  <w:r w:rsidR="00EC035D" w:rsidRPr="00B60616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تتنوع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الأدوار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تقدم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الفرد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حياته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وتشمل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هذه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القدرات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: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الطالب،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والعامل،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والزوج،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والزوجة،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B6061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والطفل</w:t>
      </w:r>
      <w:r w:rsidRPr="00B60616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937CA9" w:rsidRDefault="00937CA9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937CA9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متطلبات المُرشد المهني</w:t>
      </w:r>
    </w:p>
    <w:p w:rsidR="00000000" w:rsidRDefault="00937CA9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كما</w:t>
      </w:r>
      <w:r w:rsidRPr="00585EDB">
        <w:rPr>
          <w:rFonts w:hint="cs"/>
          <w:rtl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يجب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يعتمد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مهارات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العام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يتم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تقديم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الاستشارة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قبل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مستشارين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نفسيين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متخصصين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المدارس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والوكالات</w:t>
      </w:r>
      <w:del w:id="161" w:author="H P" w:date="2023-06-07T13:06:00Z">
        <w:r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،</w:delText>
        </w:r>
        <w:r w:rsidRPr="00585EDB" w:rsidDel="00EC035D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delText xml:space="preserve"> </w:delText>
        </w:r>
      </w:del>
      <w:ins w:id="162" w:author="H P" w:date="2023-06-07T13:06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  <w:r w:rsidR="00EC035D" w:rsidRPr="00585EDB">
          <w:rPr>
            <w:rFonts w:ascii="Simplified Arabic" w:hAnsi="Simplified Arabic" w:cs="Simplified Arabic"/>
            <w:sz w:val="32"/>
            <w:szCs w:val="32"/>
            <w:rtl/>
            <w:lang w:bidi="ar-EG"/>
          </w:rPr>
          <w:t xml:space="preserve"> 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حيث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يقوم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بعض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المستشارين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بتضمين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مجموعة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مهارات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المساعدة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الخاصة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بهم</w:t>
      </w:r>
      <w:ins w:id="163" w:author="H P" w:date="2023-06-07T13:06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لمساعدة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المستشارين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استكشاف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قضايا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والشخصية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937CA9" w:rsidRDefault="00937CA9" w:rsidP="00937CA9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يتخصص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المستشارون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أيضًا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هذا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المجال</w:t>
      </w:r>
      <w:ins w:id="164" w:author="H P" w:date="2023-06-07T13:06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ويعرفون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أنفسهم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كمستشارين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مجال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كمتخصصين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التنمية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مما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جعل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تخصص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تقدمه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اللجنة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الوطنية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للمستشارين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del w:id="165" w:author="H P" w:date="2023-06-07T13:05:00Z">
        <w:r w:rsidRPr="00585EDB"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المعتمدين</w:delText>
        </w:r>
        <w:r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,</w:delText>
        </w:r>
      </w:del>
      <w:ins w:id="166" w:author="H P" w:date="2023-06-07T13:05:00Z">
        <w:r w:rsidR="00EC035D" w:rsidRPr="00585EDB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المعتمدين</w:t>
        </w:r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تشمل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متطلبات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الشهادة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ما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يلي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>:</w:t>
      </w:r>
    </w:p>
    <w:p w:rsidR="00937CA9" w:rsidRPr="00585EDB" w:rsidRDefault="00937CA9" w:rsidP="00937CA9">
      <w:pPr>
        <w:pStyle w:val="a3"/>
        <w:numPr>
          <w:ilvl w:val="0"/>
          <w:numId w:val="1"/>
        </w:num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الحصول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شهادة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اللجنة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الوطنية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للمرشدين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المعتمدين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585EDB" w:rsidRDefault="00937CA9" w:rsidP="00937CA9">
      <w:pPr>
        <w:pStyle w:val="a3"/>
        <w:numPr>
          <w:ilvl w:val="0"/>
          <w:numId w:val="1"/>
        </w:num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حاصل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شهادة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جامعية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الإرشاد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النفسي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أو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مهنة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ذات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صلة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585EDB" w:rsidRDefault="00937CA9" w:rsidP="00937CA9">
      <w:pPr>
        <w:pStyle w:val="a3"/>
        <w:numPr>
          <w:ilvl w:val="0"/>
          <w:numId w:val="1"/>
        </w:num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العمل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-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ولو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بشكل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جزئي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-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التوجيه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المهني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لمدة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ثلاث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سنوات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بعد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التخرج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Default="00937CA9" w:rsidP="00937CA9">
      <w:pPr>
        <w:pStyle w:val="a3"/>
        <w:numPr>
          <w:ilvl w:val="0"/>
          <w:numId w:val="1"/>
        </w:numPr>
        <w:spacing w:before="120" w:after="120"/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اجتياز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الامتحان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الوطني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بنجاح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لمستشار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نفسي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585EDB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متخصص</w:t>
      </w:r>
      <w:r w:rsidRPr="00585EDB">
        <w:rPr>
          <w:rFonts w:ascii="Simplified Arabic" w:hAnsi="Simplified Arabic" w:cs="Simplified Arabic"/>
          <w:sz w:val="32"/>
          <w:szCs w:val="32"/>
          <w:rtl/>
          <w:lang w:bidi="ar-EG"/>
        </w:rPr>
        <w:t>.</w:t>
      </w:r>
    </w:p>
    <w:p w:rsidR="00937CA9" w:rsidRPr="00A2538F" w:rsidRDefault="0046503D" w:rsidP="001C6B1D">
      <w:pPr>
        <w:spacing w:before="120" w:after="120"/>
        <w:ind w:firstLine="720"/>
        <w:jc w:val="both"/>
        <w:rPr>
          <w:rFonts w:ascii="Simplified Arabic" w:hAnsi="Simplified Arabic" w:cs="Simplified Arabic"/>
          <w:b/>
          <w:bCs/>
          <w:sz w:val="32"/>
          <w:szCs w:val="32"/>
          <w:lang w:bidi="ar-EG"/>
        </w:rPr>
      </w:pPr>
      <w:r w:rsidRPr="00A2538F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 xml:space="preserve">بحث عن الإرشاد المهني </w:t>
      </w:r>
      <w:r w:rsidRPr="00A2538F">
        <w:rPr>
          <w:rFonts w:ascii="Simplified Arabic" w:hAnsi="Simplified Arabic" w:cs="Simplified Arabic"/>
          <w:b/>
          <w:bCs/>
          <w:sz w:val="32"/>
          <w:szCs w:val="32"/>
          <w:lang w:bidi="ar-EG"/>
        </w:rPr>
        <w:t>doc</w:t>
      </w:r>
    </w:p>
    <w:p w:rsidR="00000000" w:rsidRDefault="0046503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يُمكنك أن تحصل أيض</w:t>
      </w:r>
      <w:ins w:id="167" w:author="H P" w:date="2023-06-07T13:07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ً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del w:id="168" w:author="H P" w:date="2023-06-07T13:07:00Z">
        <w:r w:rsidDel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>ً</w:delText>
        </w:r>
      </w:del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على نسخة شاملة العديد من المعلومات والتفاصيل حول الإرشاد المهني</w:t>
      </w:r>
      <w:ins w:id="169" w:author="H P" w:date="2023-06-07T13:07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خلال التحميل المباشر</w:t>
      </w:r>
      <w:del w:id="170" w:author="H P" w:date="2023-06-08T10:54:00Z">
        <w:r w:rsidDel="00123C42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delText xml:space="preserve"> والضغط</w:delText>
        </w:r>
      </w:del>
      <w:ins w:id="171" w:author="H P" w:date="2023-06-07T13:07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؛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لكي تتطلع على أفضل المعلومات التي تُساعدك في إعداد بحثك. </w:t>
      </w:r>
    </w:p>
    <w:p w:rsidR="0046503D" w:rsidRPr="00937CA9" w:rsidRDefault="0046503D" w:rsidP="0046503D">
      <w:pPr>
        <w:spacing w:before="120" w:after="120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وفي الختام، نأمل أن نكون استوفينا كل العناصر التي تحتاج إلى إضافتها في بحثك</w:t>
      </w:r>
      <w:ins w:id="172" w:author="H P" w:date="2023-06-07T13:07:00Z">
        <w:r w:rsidR="00EC035D">
          <w:rPr>
            <w:rFonts w:ascii="Simplified Arabic" w:hAnsi="Simplified Arabic" w:cs="Simplified Arabic" w:hint="cs"/>
            <w:sz w:val="32"/>
            <w:szCs w:val="32"/>
            <w:rtl/>
            <w:lang w:bidi="ar-EG"/>
          </w:rPr>
          <w:t>،</w:t>
        </w:r>
      </w:ins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وتقدم بحث متكامل، وإذا أردت أن تحصل على </w:t>
      </w:r>
      <w:r w:rsidR="00A253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أفضل خدمات البحث العلمي في المجال التربوي يُمكنك التواصل معنا عبر الواتساب الآن.</w:t>
      </w:r>
    </w:p>
    <w:p w:rsidR="004B39A9" w:rsidRPr="00CF446B" w:rsidRDefault="004B39A9" w:rsidP="001C6B1D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</w:p>
    <w:p w:rsidR="00CF446B" w:rsidRDefault="00CF446B" w:rsidP="001C6B1D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</w:p>
    <w:p w:rsidR="00CF446B" w:rsidRPr="007D4F1A" w:rsidRDefault="00CF446B" w:rsidP="001C6B1D">
      <w:pPr>
        <w:spacing w:before="120" w:after="120"/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sectPr w:rsidR="00CF446B" w:rsidRPr="007D4F1A" w:rsidSect="00767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3FD8"/>
    <w:multiLevelType w:val="hybridMultilevel"/>
    <w:tmpl w:val="63682846"/>
    <w:lvl w:ilvl="0" w:tplc="67E081A6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 P">
    <w15:presenceInfo w15:providerId="None" w15:userId="H P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trackRevisions/>
  <w:defaultTabStop w:val="720"/>
  <w:characterSpacingControl w:val="doNotCompress"/>
  <w:compat/>
  <w:rsids>
    <w:rsidRoot w:val="00B97C38"/>
    <w:rsid w:val="000747A3"/>
    <w:rsid w:val="00123C42"/>
    <w:rsid w:val="001C3154"/>
    <w:rsid w:val="001C6B1D"/>
    <w:rsid w:val="00200A63"/>
    <w:rsid w:val="00236EA6"/>
    <w:rsid w:val="002B4D0C"/>
    <w:rsid w:val="0037355C"/>
    <w:rsid w:val="0039786F"/>
    <w:rsid w:val="003A4FAD"/>
    <w:rsid w:val="003B022E"/>
    <w:rsid w:val="003B0457"/>
    <w:rsid w:val="003D1721"/>
    <w:rsid w:val="003F163A"/>
    <w:rsid w:val="003F5528"/>
    <w:rsid w:val="004041BC"/>
    <w:rsid w:val="004172AF"/>
    <w:rsid w:val="00442C45"/>
    <w:rsid w:val="00452DEC"/>
    <w:rsid w:val="0046503D"/>
    <w:rsid w:val="004B39A9"/>
    <w:rsid w:val="004B4E90"/>
    <w:rsid w:val="0052148F"/>
    <w:rsid w:val="00585EDB"/>
    <w:rsid w:val="005E4D74"/>
    <w:rsid w:val="005F389B"/>
    <w:rsid w:val="00605000"/>
    <w:rsid w:val="006306CF"/>
    <w:rsid w:val="00650C43"/>
    <w:rsid w:val="00686682"/>
    <w:rsid w:val="007021E4"/>
    <w:rsid w:val="00767B70"/>
    <w:rsid w:val="0078502C"/>
    <w:rsid w:val="007872AA"/>
    <w:rsid w:val="007D4F1A"/>
    <w:rsid w:val="007E558C"/>
    <w:rsid w:val="00826349"/>
    <w:rsid w:val="00862B91"/>
    <w:rsid w:val="008644E5"/>
    <w:rsid w:val="008845D0"/>
    <w:rsid w:val="008A6CDF"/>
    <w:rsid w:val="008E0927"/>
    <w:rsid w:val="00907FFB"/>
    <w:rsid w:val="0093641B"/>
    <w:rsid w:val="00937CA9"/>
    <w:rsid w:val="00940B09"/>
    <w:rsid w:val="009B0081"/>
    <w:rsid w:val="00A2538F"/>
    <w:rsid w:val="00AA6802"/>
    <w:rsid w:val="00AB093E"/>
    <w:rsid w:val="00AD0E8C"/>
    <w:rsid w:val="00AF5128"/>
    <w:rsid w:val="00B60616"/>
    <w:rsid w:val="00B610EB"/>
    <w:rsid w:val="00B97C38"/>
    <w:rsid w:val="00BB5FAA"/>
    <w:rsid w:val="00BB77EC"/>
    <w:rsid w:val="00BD72EA"/>
    <w:rsid w:val="00C1015F"/>
    <w:rsid w:val="00C4010A"/>
    <w:rsid w:val="00C455B3"/>
    <w:rsid w:val="00CA73EB"/>
    <w:rsid w:val="00CC4A86"/>
    <w:rsid w:val="00CE0677"/>
    <w:rsid w:val="00CF0C49"/>
    <w:rsid w:val="00CF43AF"/>
    <w:rsid w:val="00CF446B"/>
    <w:rsid w:val="00D42E8E"/>
    <w:rsid w:val="00D841E1"/>
    <w:rsid w:val="00D8639B"/>
    <w:rsid w:val="00D86D76"/>
    <w:rsid w:val="00DA1537"/>
    <w:rsid w:val="00E147CF"/>
    <w:rsid w:val="00EC035D"/>
    <w:rsid w:val="00EE207A"/>
    <w:rsid w:val="00F52754"/>
    <w:rsid w:val="00F71775"/>
    <w:rsid w:val="00F8188B"/>
    <w:rsid w:val="00F8443B"/>
    <w:rsid w:val="00FA1126"/>
    <w:rsid w:val="00FA5D31"/>
    <w:rsid w:val="00FB490D"/>
    <w:rsid w:val="00FC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D7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ED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C4A8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C4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4B79-5230-4A75-8834-D9301EC8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khalil</cp:lastModifiedBy>
  <cp:revision>654</cp:revision>
  <dcterms:created xsi:type="dcterms:W3CDTF">2021-12-23T13:22:00Z</dcterms:created>
  <dcterms:modified xsi:type="dcterms:W3CDTF">2023-06-10T09:53:00Z</dcterms:modified>
</cp:coreProperties>
</file>